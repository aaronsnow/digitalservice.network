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ffffff" w:val="clear"/>
        <w:spacing w:after="140" w:before="400" w:line="312" w:lineRule="auto"/>
        <w:rPr>
          <w:rFonts w:ascii="Georgia" w:cs="Georgia" w:eastAsia="Georgia" w:hAnsi="Georgia"/>
          <w:b w:val="1"/>
          <w:color w:val="000000"/>
          <w:sz w:val="42"/>
          <w:szCs w:val="42"/>
        </w:rPr>
      </w:pPr>
      <w:bookmarkStart w:colFirst="0" w:colLast="0" w:name="_u451q99gmmi4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42"/>
          <w:szCs w:val="42"/>
          <w:rtl w:val="0"/>
        </w:rPr>
        <w:t xml:space="preserve">Design, Technology, and Innovation Fellow: Service Designer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20" w:before="22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We’re looking for an experienced service designer to serve on multidisciplinary project teams with career civil servants, actively demonstrating the value of iterative development and user-centered design. Our teams are working to improve a wide range of city services, including researching and redesigning our </w:t>
      </w:r>
      <w:hyperlink r:id="rId7">
        <w:r w:rsidDel="00000000" w:rsidR="00000000" w:rsidRPr="00000000">
          <w:rPr>
            <w:color w:val="0071bc"/>
            <w:sz w:val="26"/>
            <w:szCs w:val="26"/>
            <w:u w:val="single"/>
            <w:rtl w:val="0"/>
          </w:rPr>
          <w:t xml:space="preserve">permitting processes</w:t>
        </w:r>
      </w:hyperlink>
      <w:r w:rsidDel="00000000" w:rsidR="00000000" w:rsidRPr="00000000">
        <w:rPr>
          <w:sz w:val="26"/>
          <w:szCs w:val="26"/>
          <w:rtl w:val="0"/>
        </w:rPr>
        <w:t xml:space="preserve">, prototyping ways to change behaviors around </w:t>
      </w:r>
      <w:hyperlink r:id="rId8">
        <w:r w:rsidDel="00000000" w:rsidR="00000000" w:rsidRPr="00000000">
          <w:rPr>
            <w:color w:val="0071bc"/>
            <w:sz w:val="26"/>
            <w:szCs w:val="26"/>
            <w:u w:val="single"/>
            <w:rtl w:val="0"/>
          </w:rPr>
          <w:t xml:space="preserve">recycling and composting</w:t>
        </w:r>
      </w:hyperlink>
      <w:r w:rsidDel="00000000" w:rsidR="00000000" w:rsidRPr="00000000">
        <w:rPr>
          <w:sz w:val="26"/>
          <w:szCs w:val="26"/>
          <w:rtl w:val="0"/>
        </w:rPr>
        <w:t xml:space="preserve">, building the next generation of </w:t>
      </w:r>
      <w:hyperlink r:id="rId9">
        <w:r w:rsidDel="00000000" w:rsidR="00000000" w:rsidRPr="00000000">
          <w:rPr>
            <w:color w:val="0071bc"/>
            <w:sz w:val="26"/>
            <w:szCs w:val="26"/>
            <w:u w:val="single"/>
            <w:rtl w:val="0"/>
          </w:rPr>
          <w:t xml:space="preserve">ATXFloods</w:t>
        </w:r>
      </w:hyperlink>
      <w:r w:rsidDel="00000000" w:rsidR="00000000" w:rsidRPr="00000000">
        <w:rPr>
          <w:sz w:val="26"/>
          <w:szCs w:val="26"/>
          <w:rtl w:val="0"/>
        </w:rPr>
        <w:t xml:space="preserve">, improving services for people experiencing homelessness, and creating city-wide standards for service design, web development, and user research.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20" w:before="22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You’ll also serve as an expert and educator in your discipline, establishing new practices that can work across departments and providing guidance and training for other fellows and city staff.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ageBreakBefore w:val="0"/>
        <w:shd w:fill="ffffff" w:val="clear"/>
        <w:spacing w:after="120" w:before="340" w:line="312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wfe8knwkr6zc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Salary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20" w:before="220"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$75,000-$86,000, commensurate with experience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ageBreakBefore w:val="0"/>
        <w:shd w:fill="ffffff" w:val="clear"/>
        <w:spacing w:after="120" w:before="340" w:line="312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j42dka91fk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What you’ll do: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20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Serve on multidisciplinary teams to </w:t>
      </w:r>
      <w:ins w:author="Lincoln" w:id="0" w:date="2017-06-16T19:41:46Z">
        <w:r w:rsidDel="00000000" w:rsidR="00000000" w:rsidRPr="00000000">
          <w:rPr>
            <w:sz w:val="26"/>
            <w:szCs w:val="26"/>
            <w:rtl w:val="0"/>
          </w:rPr>
          <w:t xml:space="preserve">improve and </w:t>
        </w:r>
      </w:ins>
      <w:r w:rsidDel="00000000" w:rsidR="00000000" w:rsidRPr="00000000">
        <w:rPr>
          <w:sz w:val="26"/>
          <w:szCs w:val="26"/>
          <w:rtl w:val="0"/>
        </w:rPr>
        <w:t xml:space="preserve">reimagine how we provide city services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Design artifacts to communicate with team members, stakeholders, and the public, including service blueprints, journey maps, prototypes, personas, and others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Guide and coach team members and stakeholders on service design methods, especially colleagues who are taking on new tasks and roles within service design and user research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Pursue continuing engagement with internal and external users, and participate in planning and conducting thoughtful and ethical user research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Participate in establishing standards for services across the city to improve usability, accessibility, and efficiency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Commit to making what we build fully accessible to the people we serve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Work with stakeholders to assess legacy systems and identify opportunities for improved user experience and the sustainability of future systems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Share what we make and how we make it through meetups, blog posts, and other functions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64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Serve as a subject matter expert in the hiring process for additional Design, Technology, and Innovation Fellows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ageBreakBefore w:val="0"/>
        <w:shd w:fill="ffffff" w:val="clear"/>
        <w:spacing w:after="120" w:before="340" w:line="312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bexr70fuqqkq" w:id="3"/>
      <w:bookmarkEnd w:id="3"/>
      <w:commentRangeStart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What we’re looking for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20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3+ years of professional experience designing large-scale services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Knowledge of lean and agile design methodologies, including expertise in determining when and how to use specific approaches, deliverables, and facilitation methods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Experience facilitating workshops and other meetings with senior-level stakeholders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Ability to engage with a wide range of digital specialists, subject-matter experts, stakeholders, and the public to determine the best approaches to a problem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Experience planning, conducting, and analyzing qualitative user research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Knowledge of web standards and best practices related to accessibility, usability, and writing for the web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64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 passion for public service and a commitment to doing the hard work that’s necessary to improve our city services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ageBreakBefore w:val="0"/>
        <w:shd w:fill="ffffff" w:val="clear"/>
        <w:spacing w:after="120" w:before="340" w:line="312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wtcvs9nwkwlh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Minimum qualifications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afterAutospacing="0" w:before="20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Two years of relevant work experience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640" w:before="0" w:beforeAutospacing="0" w:line="360" w:lineRule="auto"/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Graduation from an accredited four-year college or university with major course work in a related field. An additional 4 years of experience can substitute this education requirement.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ncoln" w:id="0" w:date="2017-06-16T19:44:08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notes: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strategic abilities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atxfloods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austintexas.gov/department/development-services" TargetMode="External"/><Relationship Id="rId8" Type="http://schemas.openxmlformats.org/officeDocument/2006/relationships/hyperlink" Target="http://www.austintexas.gov/department/austin-resource-reco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